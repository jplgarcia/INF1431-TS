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B7" w:rsidRDefault="00E503B7" w:rsidP="00E503B7">
      <w:pPr>
        <w:pStyle w:val="Default"/>
        <w:spacing w:line="280" w:lineRule="atLeast"/>
        <w:rPr>
          <w:rFonts w:ascii="Arial" w:hAnsi="Arial" w:cs="Arial"/>
          <w:b/>
          <w:sz w:val="24"/>
          <w:szCs w:val="24"/>
        </w:rPr>
      </w:pPr>
      <w:r w:rsidRPr="0028784C">
        <w:rPr>
          <w:rFonts w:ascii="Arial" w:hAnsi="Arial" w:cs="Arial"/>
          <w:b/>
          <w:sz w:val="24"/>
          <w:szCs w:val="24"/>
        </w:rPr>
        <w:t>Gabriel Amaral Fuchs, João Pedro Garcia, Marcus V. B. Siqueira.</w:t>
      </w:r>
    </w:p>
    <w:p w:rsidR="009413E5" w:rsidRDefault="009413E5"/>
    <w:p w:rsidR="00CC4939" w:rsidRDefault="00CC4939"/>
    <w:p w:rsidR="00C9689D" w:rsidRDefault="00C9689D"/>
    <w:p w:rsidR="00C9689D" w:rsidRDefault="00C9689D"/>
    <w:p w:rsidR="00C9689D" w:rsidRDefault="00C9689D"/>
    <w:p w:rsidR="00C9689D" w:rsidRDefault="00C9689D"/>
    <w:p w:rsidR="00E503B7" w:rsidRPr="00CC4939" w:rsidRDefault="007662B3">
      <w:pPr>
        <w:rPr>
          <w:b/>
        </w:rPr>
      </w:pPr>
      <w:r w:rsidRPr="00CC4939">
        <w:rPr>
          <w:b/>
        </w:rPr>
        <w:t>Operadores de Mutação Utilizados:</w:t>
      </w:r>
    </w:p>
    <w:p w:rsidR="007662B3" w:rsidRDefault="007662B3">
      <w:r>
        <w:t>- Troca de operador relacional;</w:t>
      </w:r>
      <w:ins w:id="0" w:author="arndt" w:date="2016-12-14T13:49:00Z">
        <w:r w:rsidR="00102A5C">
          <w:t xml:space="preserve"> qual operador?</w:t>
        </w:r>
      </w:ins>
      <w:bookmarkStart w:id="1" w:name="_GoBack"/>
      <w:bookmarkEnd w:id="1"/>
    </w:p>
    <w:p w:rsidR="007662B3" w:rsidRDefault="007662B3">
      <w:r>
        <w:t>- Troca de variáveis por constante do mesmo tipo;</w:t>
      </w:r>
    </w:p>
    <w:p w:rsidR="007662B3" w:rsidRDefault="007662B3">
      <w:r>
        <w:t>- Eliminação de comando;</w:t>
      </w:r>
    </w:p>
    <w:p w:rsidR="007662B3" w:rsidRDefault="007662B3">
      <w:r>
        <w:t>- Troca de retorno constante;</w:t>
      </w:r>
    </w:p>
    <w:p w:rsidR="00CC4939" w:rsidRDefault="00CC4939"/>
    <w:p w:rsidR="00CC4939" w:rsidRDefault="00CC4939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967DEF" w:rsidRDefault="00967DEF"/>
    <w:p w:rsidR="00C9689D" w:rsidRDefault="00C9689D">
      <w:pPr>
        <w:rPr>
          <w:b/>
        </w:rPr>
      </w:pPr>
    </w:p>
    <w:p w:rsidR="00CC4939" w:rsidRDefault="00CC4939">
      <w:pPr>
        <w:rPr>
          <w:b/>
        </w:rPr>
      </w:pPr>
      <w:r w:rsidRPr="00CC4939">
        <w:rPr>
          <w:b/>
        </w:rPr>
        <w:lastRenderedPageBreak/>
        <w:t>Mutante 1:</w:t>
      </w:r>
    </w:p>
    <w:p w:rsidR="000F02A8" w:rsidRDefault="000F02A8" w:rsidP="00967DEF">
      <w:r w:rsidRPr="00967DEF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3364865</wp:posOffset>
            </wp:positionV>
            <wp:extent cx="5399405" cy="5219700"/>
            <wp:effectExtent l="0" t="0" r="0" b="0"/>
            <wp:wrapSquare wrapText="bothSides"/>
            <wp:docPr id="2" name="Imagem 2" descr="C:\Users\Gabriel\Desktop\Trab4\Mutante1_Respo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\Desktop\Trab4\Mutante1_Respos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DEF" w:rsidRPr="00CC4939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048250" cy="2876550"/>
            <wp:effectExtent l="0" t="0" r="0" b="0"/>
            <wp:wrapSquare wrapText="bothSides"/>
            <wp:docPr id="1" name="Imagem 1" descr="C:\Users\Gabriel\Desktop\Trab4\Muta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Trab4\Mutant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939" w:rsidRPr="00CC4939">
        <w:t xml:space="preserve">Troca de </w:t>
      </w:r>
      <w:proofErr w:type="gramStart"/>
      <w:r w:rsidR="00CC4939" w:rsidRPr="00CC4939">
        <w:t>'!=</w:t>
      </w:r>
      <w:proofErr w:type="gramEnd"/>
      <w:r w:rsidR="00CC4939" w:rsidRPr="00CC4939">
        <w:t>' por '=='</w:t>
      </w:r>
      <w:r w:rsidR="00967DEF">
        <w:t>.</w:t>
      </w:r>
    </w:p>
    <w:p w:rsidR="00967DEF" w:rsidRPr="000F02A8" w:rsidRDefault="00967DEF" w:rsidP="00967DEF">
      <w:r>
        <w:rPr>
          <w:b/>
        </w:rPr>
        <w:lastRenderedPageBreak/>
        <w:t>Mutante 2</w:t>
      </w:r>
      <w:r w:rsidRPr="00CC4939">
        <w:rPr>
          <w:b/>
        </w:rPr>
        <w:t>:</w:t>
      </w:r>
    </w:p>
    <w:p w:rsidR="00967DEF" w:rsidRDefault="00967DEF">
      <w:r w:rsidRPr="00967DEF">
        <w:t>Troca de '</w:t>
      </w:r>
      <w:proofErr w:type="spellStart"/>
      <w:r w:rsidRPr="00967DEF">
        <w:t>pSymbol</w:t>
      </w:r>
      <w:proofErr w:type="spellEnd"/>
      <w:r w:rsidRPr="00967DEF">
        <w:t>-&gt;</w:t>
      </w:r>
      <w:proofErr w:type="spellStart"/>
      <w:proofErr w:type="gramStart"/>
      <w:r w:rsidRPr="00967DEF">
        <w:t>GetSymbolString</w:t>
      </w:r>
      <w:proofErr w:type="spellEnd"/>
      <w:r w:rsidRPr="00967DEF">
        <w:t>( )</w:t>
      </w:r>
      <w:proofErr w:type="gramEnd"/>
      <w:r w:rsidRPr="00967DEF">
        <w:t>-&gt;</w:t>
      </w:r>
      <w:proofErr w:type="spellStart"/>
      <w:r w:rsidRPr="00967DEF">
        <w:t>GetLength</w:t>
      </w:r>
      <w:proofErr w:type="spellEnd"/>
      <w:r w:rsidRPr="00967DEF">
        <w:t>( )' pelo valor constante '0'</w:t>
      </w:r>
      <w:r>
        <w:t>.</w:t>
      </w:r>
    </w:p>
    <w:p w:rsidR="00967DEF" w:rsidRDefault="00967DEF">
      <w:pPr>
        <w:rPr>
          <w:b/>
        </w:rPr>
      </w:pPr>
      <w:r w:rsidRPr="00967DEF"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543425" cy="2895600"/>
            <wp:effectExtent l="0" t="0" r="9525" b="0"/>
            <wp:wrapSquare wrapText="bothSides"/>
            <wp:docPr id="4" name="Imagem 4" descr="C:\Users\Gabriel\Desktop\Trab4\Muta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Desktop\Trab4\Mutant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DEF" w:rsidRDefault="00967DEF">
      <w:pPr>
        <w:rPr>
          <w:b/>
        </w:rPr>
      </w:pPr>
    </w:p>
    <w:p w:rsidR="00967DEF" w:rsidRDefault="00967DEF">
      <w:pPr>
        <w:rPr>
          <w:b/>
        </w:rPr>
      </w:pPr>
    </w:p>
    <w:p w:rsidR="00967DEF" w:rsidRDefault="00967DEF">
      <w:pPr>
        <w:rPr>
          <w:b/>
        </w:rPr>
      </w:pPr>
    </w:p>
    <w:p w:rsidR="00967DEF" w:rsidRDefault="00967DEF">
      <w:pPr>
        <w:rPr>
          <w:b/>
        </w:rPr>
      </w:pPr>
    </w:p>
    <w:p w:rsidR="00967DEF" w:rsidRDefault="00967DEF">
      <w:pPr>
        <w:rPr>
          <w:b/>
        </w:rPr>
      </w:pPr>
    </w:p>
    <w:p w:rsidR="00967DEF" w:rsidRDefault="00967DEF">
      <w:pPr>
        <w:rPr>
          <w:b/>
        </w:rPr>
      </w:pPr>
    </w:p>
    <w:p w:rsidR="00967DEF" w:rsidRDefault="00967DEF">
      <w:pPr>
        <w:rPr>
          <w:b/>
        </w:rPr>
      </w:pPr>
    </w:p>
    <w:p w:rsidR="00967DEF" w:rsidRDefault="00967DEF">
      <w:pPr>
        <w:rPr>
          <w:b/>
        </w:rPr>
      </w:pPr>
    </w:p>
    <w:p w:rsidR="000F02A8" w:rsidRDefault="000F02A8" w:rsidP="00967DEF">
      <w:pPr>
        <w:rPr>
          <w:b/>
        </w:rPr>
      </w:pPr>
      <w:r w:rsidRPr="00967DEF"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452119</wp:posOffset>
            </wp:positionV>
            <wp:extent cx="5399405" cy="5286375"/>
            <wp:effectExtent l="0" t="0" r="0" b="9525"/>
            <wp:wrapSquare wrapText="bothSides"/>
            <wp:docPr id="5" name="Imagem 5" descr="C:\Users\Gabriel\Desktop\Trab4\Mutante2_Respo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\Desktop\Trab4\Mutante2_Respos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DEF" w:rsidRDefault="00967DEF" w:rsidP="00967DEF">
      <w:pPr>
        <w:rPr>
          <w:b/>
        </w:rPr>
      </w:pPr>
      <w:r>
        <w:rPr>
          <w:b/>
        </w:rPr>
        <w:lastRenderedPageBreak/>
        <w:t>Mutante 3</w:t>
      </w:r>
      <w:r w:rsidRPr="00CC4939">
        <w:rPr>
          <w:b/>
        </w:rPr>
        <w:t>:</w:t>
      </w:r>
    </w:p>
    <w:p w:rsidR="00967DEF" w:rsidRPr="000D2CED" w:rsidRDefault="000D2CED">
      <w:r w:rsidRPr="000D2CED">
        <w:rPr>
          <w:b/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4562475" cy="2838450"/>
            <wp:effectExtent l="0" t="0" r="9525" b="0"/>
            <wp:wrapSquare wrapText="bothSides"/>
            <wp:docPr id="6" name="Imagem 6" descr="C:\Users\Gabriel\Desktop\Trab4\Mutan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iel\Desktop\Trab4\Mutant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CED">
        <w:t>Troca de '</w:t>
      </w:r>
      <w:proofErr w:type="spellStart"/>
      <w:r w:rsidRPr="000D2CED">
        <w:t>pSymbol</w:t>
      </w:r>
      <w:proofErr w:type="spellEnd"/>
      <w:r w:rsidRPr="000D2CED">
        <w:t>-&gt;</w:t>
      </w:r>
      <w:proofErr w:type="spellStart"/>
      <w:proofErr w:type="gramStart"/>
      <w:r w:rsidRPr="000D2CED">
        <w:t>GetSymbolString</w:t>
      </w:r>
      <w:proofErr w:type="spellEnd"/>
      <w:r w:rsidRPr="000D2CED">
        <w:t>( )</w:t>
      </w:r>
      <w:proofErr w:type="gramEnd"/>
      <w:r w:rsidRPr="000D2CED">
        <w:t>-&gt;</w:t>
      </w:r>
      <w:proofErr w:type="spellStart"/>
      <w:r w:rsidRPr="000D2CED">
        <w:t>GetString</w:t>
      </w:r>
      <w:proofErr w:type="spellEnd"/>
      <w:r w:rsidRPr="000D2CED">
        <w:t>( )' pelo valor constante ' "" ' (</w:t>
      </w:r>
      <w:proofErr w:type="spellStart"/>
      <w:r w:rsidRPr="000D2CED">
        <w:t>string</w:t>
      </w:r>
      <w:proofErr w:type="spellEnd"/>
      <w:r w:rsidRPr="000D2CED">
        <w:t xml:space="preserve"> vazia)</w:t>
      </w:r>
      <w:r>
        <w:t>.</w:t>
      </w:r>
    </w:p>
    <w:p w:rsidR="00967DEF" w:rsidRDefault="00967DEF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F02A8" w:rsidRDefault="000D2CED">
      <w:pPr>
        <w:rPr>
          <w:b/>
        </w:rPr>
      </w:pPr>
      <w:r w:rsidRPr="000D2CED">
        <w:rPr>
          <w:b/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337819</wp:posOffset>
            </wp:positionV>
            <wp:extent cx="5399405" cy="5400675"/>
            <wp:effectExtent l="0" t="0" r="0" b="9525"/>
            <wp:wrapSquare wrapText="bothSides"/>
            <wp:docPr id="7" name="Imagem 7" descr="C:\Users\Gabriel\Desktop\Trab4\Mutante3_Respo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\Desktop\Trab4\Mutante3_Respos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CED" w:rsidRDefault="000D2CED">
      <w:pPr>
        <w:rPr>
          <w:b/>
        </w:rPr>
      </w:pPr>
      <w:r>
        <w:rPr>
          <w:b/>
        </w:rPr>
        <w:lastRenderedPageBreak/>
        <w:t>Mutante 4</w:t>
      </w:r>
      <w:r w:rsidRPr="00CC4939">
        <w:rPr>
          <w:b/>
        </w:rPr>
        <w:t>:</w:t>
      </w:r>
    </w:p>
    <w:p w:rsidR="000D2CED" w:rsidRDefault="000D2CED">
      <w:r w:rsidRPr="000D2CED">
        <w:rPr>
          <w:b/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4467225" cy="2609850"/>
            <wp:effectExtent l="0" t="0" r="9525" b="0"/>
            <wp:wrapSquare wrapText="bothSides"/>
            <wp:docPr id="9" name="Imagem 9" descr="C:\Users\Gabriel\Desktop\Trab4\Mutan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\Desktop\Trab4\Mutant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CED">
        <w:t xml:space="preserve">Eliminação </w:t>
      </w:r>
      <w:r>
        <w:t>de</w:t>
      </w:r>
      <w:r w:rsidRPr="000D2CED">
        <w:t xml:space="preserve"> comando</w:t>
      </w:r>
      <w:r>
        <w:t>.</w:t>
      </w: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0D2CED" w:rsidRDefault="000F02A8">
      <w:pPr>
        <w:rPr>
          <w:b/>
        </w:rPr>
      </w:pPr>
      <w:r w:rsidRPr="000D2CED">
        <w:rPr>
          <w:b/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399405" cy="5715000"/>
            <wp:effectExtent l="0" t="0" r="0" b="0"/>
            <wp:wrapSquare wrapText="bothSides"/>
            <wp:docPr id="10" name="Imagem 10" descr="C:\Users\Gabriel\Desktop\Trab4\Mutante4_Respo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riel\Desktop\Trab4\Mutante4_Respos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2A8" w:rsidRDefault="000F02A8" w:rsidP="000F02A8">
      <w:pPr>
        <w:rPr>
          <w:b/>
        </w:rPr>
      </w:pPr>
      <w:r>
        <w:rPr>
          <w:b/>
        </w:rPr>
        <w:lastRenderedPageBreak/>
        <w:t>Mutante 5</w:t>
      </w:r>
      <w:r w:rsidRPr="00CC4939">
        <w:rPr>
          <w:b/>
        </w:rPr>
        <w:t>:</w:t>
      </w:r>
    </w:p>
    <w:p w:rsidR="000F02A8" w:rsidRDefault="00D848F2" w:rsidP="000F02A8">
      <w:r w:rsidRPr="00D848F2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486275" cy="2619375"/>
            <wp:effectExtent l="0" t="0" r="9525" b="9525"/>
            <wp:wrapSquare wrapText="bothSides"/>
            <wp:docPr id="12" name="Imagem 12" descr="C:\Users\Gabriel\Desktop\Trab4\Mutan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briel\Desktop\Trab4\Mutant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2A8" w:rsidRPr="000F02A8">
        <w:t>Troca de retorno 'NULL' por '</w:t>
      </w:r>
      <w:proofErr w:type="spellStart"/>
      <w:r w:rsidR="000F02A8" w:rsidRPr="000F02A8">
        <w:t>pSymbol</w:t>
      </w:r>
      <w:proofErr w:type="spellEnd"/>
      <w:r w:rsidR="000F02A8" w:rsidRPr="000F02A8">
        <w:t>'</w:t>
      </w:r>
      <w:r w:rsidR="000F02A8">
        <w:t>.</w:t>
      </w:r>
    </w:p>
    <w:p w:rsidR="000F02A8" w:rsidRDefault="000F02A8" w:rsidP="000F02A8"/>
    <w:p w:rsidR="000D2CED" w:rsidRDefault="000D2CED">
      <w:pPr>
        <w:rPr>
          <w:b/>
        </w:rPr>
      </w:pPr>
    </w:p>
    <w:p w:rsidR="000D2CED" w:rsidRDefault="000D2CED">
      <w:pPr>
        <w:rPr>
          <w:b/>
        </w:rPr>
      </w:pPr>
    </w:p>
    <w:p w:rsidR="00D848F2" w:rsidRDefault="00D848F2">
      <w:pPr>
        <w:rPr>
          <w:b/>
        </w:rPr>
      </w:pPr>
    </w:p>
    <w:p w:rsidR="00D848F2" w:rsidRDefault="00D848F2">
      <w:pPr>
        <w:rPr>
          <w:b/>
        </w:rPr>
      </w:pPr>
    </w:p>
    <w:p w:rsidR="00D848F2" w:rsidRDefault="00D848F2">
      <w:pPr>
        <w:rPr>
          <w:b/>
        </w:rPr>
      </w:pPr>
    </w:p>
    <w:p w:rsidR="00D848F2" w:rsidRDefault="00D848F2">
      <w:pPr>
        <w:rPr>
          <w:b/>
        </w:rPr>
      </w:pPr>
    </w:p>
    <w:p w:rsidR="00D848F2" w:rsidRDefault="00D848F2">
      <w:pPr>
        <w:rPr>
          <w:b/>
        </w:rPr>
      </w:pPr>
    </w:p>
    <w:p w:rsidR="00D848F2" w:rsidRPr="00CC4939" w:rsidRDefault="00D848F2">
      <w:pPr>
        <w:rPr>
          <w:b/>
        </w:rPr>
      </w:pPr>
      <w:r w:rsidRPr="00D848F2">
        <w:rPr>
          <w:b/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5399405" cy="5667375"/>
            <wp:effectExtent l="0" t="0" r="0" b="9525"/>
            <wp:wrapSquare wrapText="bothSides"/>
            <wp:docPr id="13" name="Imagem 13" descr="C:\Users\Gabriel\Desktop\Trab4\Mutante5_Respo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briel\Desktop\Trab4\Mutante5_Respos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48F2" w:rsidRPr="00CC4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ndt">
    <w15:presenceInfo w15:providerId="None" w15:userId="arn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B7"/>
    <w:rsid w:val="000D2CED"/>
    <w:rsid w:val="000F02A8"/>
    <w:rsid w:val="00102A5C"/>
    <w:rsid w:val="00572BCA"/>
    <w:rsid w:val="007662B3"/>
    <w:rsid w:val="009413E5"/>
    <w:rsid w:val="00967DEF"/>
    <w:rsid w:val="00C9689D"/>
    <w:rsid w:val="00CC4939"/>
    <w:rsid w:val="00D848F2"/>
    <w:rsid w:val="00E5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B544A-3A4C-43AC-A6D9-B082DCC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03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11/relationships/people" Target="peop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Fuchs</dc:creator>
  <cp:keywords/>
  <dc:description/>
  <cp:lastModifiedBy>arndt</cp:lastModifiedBy>
  <cp:revision>7</cp:revision>
  <dcterms:created xsi:type="dcterms:W3CDTF">2016-12-11T22:12:00Z</dcterms:created>
  <dcterms:modified xsi:type="dcterms:W3CDTF">2016-12-14T16:59:00Z</dcterms:modified>
</cp:coreProperties>
</file>