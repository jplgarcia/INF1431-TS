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7D" w:rsidRDefault="0014257D" w:rsidP="0014257D">
      <w:pPr>
        <w:pStyle w:val="Default"/>
        <w:spacing w:line="28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Amaral Fuchs, João Pedro Garcia, Marcus V. B. Siqueira.</w:t>
      </w:r>
    </w:p>
    <w:p w:rsidR="00C3005C" w:rsidRDefault="00C3005C"/>
    <w:p w:rsidR="00815C51" w:rsidRDefault="00815C51" w:rsidP="00815C51">
      <w:pPr>
        <w:pStyle w:val="NoSpacing"/>
        <w:rPr>
          <w:rStyle w:val="Textocodigo"/>
          <w:b/>
        </w:rPr>
      </w:pPr>
      <w:r w:rsidRPr="00C70C0D">
        <w:rPr>
          <w:rStyle w:val="Textocodigo"/>
          <w:b/>
        </w:rPr>
        <w:t xml:space="preserve">TST_SMT.CPP </w:t>
      </w:r>
    </w:p>
    <w:p w:rsidR="00815C51" w:rsidRDefault="00815C51" w:rsidP="00815C51">
      <w:pPr>
        <w:pStyle w:val="NoSpacing"/>
        <w:rPr>
          <w:rStyle w:val="Textocodigo"/>
          <w:b/>
        </w:rPr>
      </w:pPr>
      <w:r w:rsidRPr="00C70C0D">
        <w:rPr>
          <w:rStyle w:val="Textocodigo"/>
          <w:b/>
        </w:rPr>
        <w:t xml:space="preserve">– linha816 trocar </w:t>
      </w:r>
    </w:p>
    <w:p w:rsidR="00815C51" w:rsidRPr="005D7289" w:rsidRDefault="00815C51" w:rsidP="00815C51">
      <w:pPr>
        <w:pStyle w:val="NoSpacing"/>
        <w:rPr>
          <w:rStyle w:val="Textocodigo"/>
          <w:b/>
        </w:rPr>
      </w:pPr>
      <w:r w:rsidRPr="005D7289">
        <w:rPr>
          <w:rStyle w:val="Textocodigo"/>
          <w:b/>
        </w:rPr>
        <w:t>vtSymbol[ inxSymb ].isInTable por !vtSymbol[ inxSymb].isInTable</w:t>
      </w:r>
    </w:p>
    <w:p w:rsidR="00815C51" w:rsidRDefault="00815C51" w:rsidP="00815C51">
      <w:pPr>
        <w:pStyle w:val="NoSpacing"/>
        <w:rPr>
          <w:rStyle w:val="Textocodigo"/>
          <w:b/>
        </w:rPr>
      </w:pPr>
    </w:p>
    <w:p w:rsidR="00815C51" w:rsidRDefault="00815C51" w:rsidP="00815C51">
      <w:pPr>
        <w:pStyle w:val="NoSpacing"/>
        <w:rPr>
          <w:rStyle w:val="Textocodigo"/>
          <w:b/>
        </w:rPr>
      </w:pPr>
      <w:r w:rsidRPr="00C70C0D">
        <w:rPr>
          <w:rStyle w:val="Textocodigo"/>
          <w:b/>
        </w:rPr>
        <w:t xml:space="preserve">– linha819 </w:t>
      </w:r>
      <w:r>
        <w:rPr>
          <w:rStyle w:val="Textocodigo"/>
          <w:b/>
        </w:rPr>
        <w:t>trocar</w:t>
      </w:r>
    </w:p>
    <w:p w:rsidR="00815C51" w:rsidRDefault="00815C51" w:rsidP="00815C51">
      <w:pPr>
        <w:pStyle w:val="NoSpacing"/>
        <w:rPr>
          <w:rStyle w:val="Textocodigo"/>
          <w:b/>
        </w:rPr>
      </w:pPr>
      <w:r w:rsidRPr="00C70C0D">
        <w:rPr>
          <w:rStyle w:val="Textocodigo"/>
          <w:b/>
        </w:rPr>
        <w:t>countInsert</w:t>
      </w:r>
      <w:r>
        <w:rPr>
          <w:rStyle w:val="Textocodigo"/>
          <w:b/>
        </w:rPr>
        <w:t>True</w:t>
      </w:r>
      <w:r w:rsidRPr="00C70C0D">
        <w:rPr>
          <w:rStyle w:val="Textocodigo"/>
          <w:b/>
        </w:rPr>
        <w:t>++ para countInsertFalse++</w:t>
      </w:r>
    </w:p>
    <w:p w:rsidR="00815C51" w:rsidRDefault="00815C51" w:rsidP="00815C51">
      <w:pPr>
        <w:pStyle w:val="NoSpacing"/>
        <w:rPr>
          <w:rStyle w:val="Textocodigo"/>
          <w:b/>
        </w:rPr>
      </w:pPr>
    </w:p>
    <w:p w:rsidR="00815C51" w:rsidRDefault="00815C51" w:rsidP="00815C51">
      <w:pPr>
        <w:pStyle w:val="NoSpacing"/>
        <w:rPr>
          <w:rStyle w:val="Textocodigo"/>
          <w:b/>
        </w:rPr>
      </w:pPr>
      <w:r w:rsidRPr="00C70C0D">
        <w:rPr>
          <w:rStyle w:val="Textocodigo"/>
          <w:b/>
        </w:rPr>
        <w:t>– linha8</w:t>
      </w:r>
      <w:r>
        <w:rPr>
          <w:rStyle w:val="Textocodigo"/>
          <w:b/>
        </w:rPr>
        <w:t>24</w:t>
      </w:r>
      <w:r w:rsidRPr="00C70C0D">
        <w:rPr>
          <w:rStyle w:val="Textocodigo"/>
          <w:b/>
        </w:rPr>
        <w:t xml:space="preserve"> </w:t>
      </w:r>
      <w:r>
        <w:rPr>
          <w:rStyle w:val="Textocodigo"/>
          <w:b/>
        </w:rPr>
        <w:t xml:space="preserve">trocar </w:t>
      </w:r>
    </w:p>
    <w:p w:rsidR="00815C51" w:rsidRDefault="00815C51" w:rsidP="00815C51">
      <w:pPr>
        <w:pStyle w:val="NoSpacing"/>
      </w:pPr>
      <w:r w:rsidRPr="00C70C0D">
        <w:rPr>
          <w:rStyle w:val="Textocodigo"/>
          <w:b/>
        </w:rPr>
        <w:t>countInsert</w:t>
      </w:r>
      <w:r>
        <w:rPr>
          <w:rStyle w:val="Textocodigo"/>
          <w:b/>
        </w:rPr>
        <w:t>False</w:t>
      </w:r>
      <w:r w:rsidRPr="00C70C0D">
        <w:rPr>
          <w:rStyle w:val="Textocodigo"/>
          <w:b/>
        </w:rPr>
        <w:t>++ para countInsert</w:t>
      </w:r>
      <w:r>
        <w:rPr>
          <w:rStyle w:val="Textocodigo"/>
          <w:b/>
        </w:rPr>
        <w:t>True</w:t>
      </w:r>
      <w:r w:rsidRPr="00C70C0D">
        <w:rPr>
          <w:rStyle w:val="Textocodigo"/>
          <w:b/>
        </w:rPr>
        <w:t>++</w:t>
      </w:r>
    </w:p>
    <w:p w:rsidR="00815C51" w:rsidRPr="00815C51" w:rsidRDefault="00815C51" w:rsidP="0014257D">
      <w:pPr>
        <w:pStyle w:val="NoSpacing"/>
        <w:rPr>
          <w:rStyle w:val="Textocodigo"/>
          <w:b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// </w:t>
      </w:r>
      <w:proofErr w:type="gramStart"/>
      <w:r w:rsidRPr="00815C51">
        <w:rPr>
          <w:lang w:val="en-US"/>
        </w:rPr>
        <w:t>Perform</w:t>
      </w:r>
      <w:proofErr w:type="gramEnd"/>
      <w:r w:rsidRPr="00815C51">
        <w:rPr>
          <w:lang w:val="en-US"/>
        </w:rPr>
        <w:t xml:space="preserve"> action insert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</w:t>
      </w:r>
      <w:proofErr w:type="gramStart"/>
      <w:r w:rsidRPr="00815C51">
        <w:rPr>
          <w:lang w:val="en-US"/>
        </w:rPr>
        <w:t>if</w:t>
      </w:r>
      <w:proofErr w:type="gramEnd"/>
      <w:r w:rsidRPr="00815C51">
        <w:rPr>
          <w:lang w:val="en-US"/>
        </w:rPr>
        <w:t xml:space="preserve"> ( </w:t>
      </w:r>
      <w:proofErr w:type="spellStart"/>
      <w:r w:rsidRPr="00815C51">
        <w:rPr>
          <w:lang w:val="en-US"/>
        </w:rPr>
        <w:t>idAction</w:t>
      </w:r>
      <w:proofErr w:type="spellEnd"/>
      <w:r w:rsidRPr="00815C51">
        <w:rPr>
          <w:lang w:val="en-US"/>
        </w:rPr>
        <w:t xml:space="preserve"> == 0 )</w:t>
      </w:r>
    </w:p>
    <w:p w:rsidR="00815C51" w:rsidRPr="00815C51" w:rsidRDefault="00815C51" w:rsidP="00815C51">
      <w:pPr>
        <w:pStyle w:val="NoSpacing"/>
        <w:rPr>
          <w:lang w:val="en-US"/>
        </w:rPr>
      </w:pPr>
      <w:r>
        <w:rPr>
          <w:lang w:val="en-US"/>
        </w:rPr>
        <w:t xml:space="preserve">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</w:t>
      </w:r>
      <w:proofErr w:type="spellStart"/>
      <w:r w:rsidRPr="00815C51">
        <w:rPr>
          <w:lang w:val="en-US"/>
        </w:rPr>
        <w:t>SMTE_SymbolTableElement</w:t>
      </w:r>
      <w:proofErr w:type="spellEnd"/>
      <w:r w:rsidRPr="00815C51">
        <w:rPr>
          <w:lang w:val="en-US"/>
        </w:rPr>
        <w:t xml:space="preserve"> * </w:t>
      </w:r>
      <w:proofErr w:type="spellStart"/>
      <w:r w:rsidRPr="00815C51">
        <w:rPr>
          <w:lang w:val="en-US"/>
        </w:rPr>
        <w:t>pSymbol</w:t>
      </w:r>
      <w:proofErr w:type="spellEnd"/>
      <w:r w:rsidRPr="00815C51">
        <w:rPr>
          <w:lang w:val="en-US"/>
        </w:rPr>
        <w:t xml:space="preserve"> =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    </w:t>
      </w:r>
      <w:proofErr w:type="gramStart"/>
      <w:r w:rsidRPr="00815C51">
        <w:rPr>
          <w:lang w:val="en-US"/>
        </w:rPr>
        <w:t>new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TSMT_Element</w:t>
      </w:r>
      <w:proofErr w:type="spellEnd"/>
      <w:r w:rsidRPr="00815C51">
        <w:rPr>
          <w:lang w:val="en-US"/>
        </w:rPr>
        <w:t xml:space="preserve">( </w:t>
      </w:r>
      <w:proofErr w:type="spellStart"/>
      <w:r w:rsidRPr="00815C51">
        <w:rPr>
          <w:lang w:val="en-US"/>
        </w:rPr>
        <w:t>strlen</w:t>
      </w:r>
      <w:proofErr w:type="spellEnd"/>
      <w:r w:rsidRPr="00815C51">
        <w:rPr>
          <w:lang w:val="en-US"/>
        </w:rPr>
        <w:t xml:space="preserve">( </w:t>
      </w:r>
      <w:proofErr w:type="spellStart"/>
      <w:r w:rsidRPr="00815C51">
        <w:rPr>
          <w:lang w:val="en-US"/>
        </w:rPr>
        <w:t>pSym</w:t>
      </w:r>
      <w:proofErr w:type="spellEnd"/>
      <w:r w:rsidRPr="00815C51">
        <w:rPr>
          <w:lang w:val="en-US"/>
        </w:rPr>
        <w:t xml:space="preserve"> ) , </w:t>
      </w:r>
      <w:proofErr w:type="spellStart"/>
      <w:r w:rsidRPr="00815C51">
        <w:rPr>
          <w:lang w:val="en-US"/>
        </w:rPr>
        <w:t>pSym</w:t>
      </w:r>
      <w:proofErr w:type="spellEnd"/>
      <w:r w:rsidRPr="00815C51">
        <w:rPr>
          <w:lang w:val="en-US"/>
        </w:rPr>
        <w:t xml:space="preserve"> ) ;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</w:t>
      </w:r>
      <w:proofErr w:type="spellStart"/>
      <w:r w:rsidRPr="00815C51">
        <w:rPr>
          <w:lang w:val="en-US"/>
        </w:rPr>
        <w:t>SMTE_SymbolTableElement</w:t>
      </w:r>
      <w:proofErr w:type="spellEnd"/>
      <w:r w:rsidRPr="00815C51">
        <w:rPr>
          <w:lang w:val="en-US"/>
        </w:rPr>
        <w:t xml:space="preserve"> * </w:t>
      </w:r>
      <w:proofErr w:type="spellStart"/>
      <w:r w:rsidRPr="00815C51">
        <w:rPr>
          <w:lang w:val="en-US"/>
        </w:rPr>
        <w:t>pRetSymbol</w:t>
      </w:r>
      <w:proofErr w:type="spellEnd"/>
      <w:r w:rsidRPr="00815C51">
        <w:rPr>
          <w:lang w:val="en-US"/>
        </w:rPr>
        <w:t xml:space="preserve"> =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       </w:t>
      </w:r>
      <w:proofErr w:type="spellStart"/>
      <w:proofErr w:type="gramStart"/>
      <w:r w:rsidRPr="00815C51">
        <w:rPr>
          <w:lang w:val="en-US"/>
        </w:rPr>
        <w:t>pSymbolTable</w:t>
      </w:r>
      <w:proofErr w:type="spellEnd"/>
      <w:proofErr w:type="gramEnd"/>
      <w:r w:rsidRPr="00815C51">
        <w:rPr>
          <w:lang w:val="en-US"/>
        </w:rPr>
        <w:t>-&gt;</w:t>
      </w:r>
      <w:proofErr w:type="spellStart"/>
      <w:r w:rsidRPr="00815C51">
        <w:rPr>
          <w:lang w:val="en-US"/>
        </w:rPr>
        <w:t>InsertSymbol</w:t>
      </w:r>
      <w:proofErr w:type="spellEnd"/>
      <w:r w:rsidRPr="00815C51">
        <w:rPr>
          <w:lang w:val="en-US"/>
        </w:rPr>
        <w:t xml:space="preserve">( </w:t>
      </w:r>
      <w:proofErr w:type="spellStart"/>
      <w:r w:rsidRPr="00815C51">
        <w:rPr>
          <w:lang w:val="en-US"/>
        </w:rPr>
        <w:t>pSymbol</w:t>
      </w:r>
      <w:proofErr w:type="spellEnd"/>
      <w:r w:rsidRPr="00815C51">
        <w:rPr>
          <w:lang w:val="en-US"/>
        </w:rPr>
        <w:t xml:space="preserve"> ) ;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</w:t>
      </w:r>
      <w:proofErr w:type="gramStart"/>
      <w:r w:rsidRPr="00815C51">
        <w:rPr>
          <w:lang w:val="en-US"/>
        </w:rPr>
        <w:t>if</w:t>
      </w:r>
      <w:proofErr w:type="gramEnd"/>
      <w:r w:rsidRPr="00815C51">
        <w:rPr>
          <w:lang w:val="en-US"/>
        </w:rPr>
        <w:t xml:space="preserve"> ( ( </w:t>
      </w:r>
      <w:proofErr w:type="spellStart"/>
      <w:r w:rsidRPr="00815C51">
        <w:rPr>
          <w:lang w:val="en-US"/>
        </w:rPr>
        <w:t>pRetSymbol</w:t>
      </w:r>
      <w:proofErr w:type="spellEnd"/>
      <w:r w:rsidRPr="00815C51">
        <w:rPr>
          <w:lang w:val="en-US"/>
        </w:rPr>
        <w:t xml:space="preserve"> == NULL )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&amp;&amp; </w:t>
      </w:r>
      <w:proofErr w:type="gramStart"/>
      <w:r w:rsidRPr="00815C51">
        <w:rPr>
          <w:lang w:val="en-US"/>
        </w:rPr>
        <w:t xml:space="preserve">( </w:t>
      </w:r>
      <w:r w:rsidRPr="00815C51">
        <w:rPr>
          <w:b/>
          <w:color w:val="FF0000"/>
          <w:lang w:val="en-US"/>
        </w:rPr>
        <w:t>!</w:t>
      </w:r>
      <w:proofErr w:type="spellStart"/>
      <w:proofErr w:type="gramEnd"/>
      <w:r w:rsidRPr="00815C51">
        <w:rPr>
          <w:b/>
          <w:color w:val="FF0000"/>
          <w:lang w:val="en-US"/>
        </w:rPr>
        <w:t>vtSymbol</w:t>
      </w:r>
      <w:proofErr w:type="spellEnd"/>
      <w:r w:rsidRPr="00815C51">
        <w:rPr>
          <w:b/>
          <w:color w:val="FF0000"/>
          <w:lang w:val="en-US"/>
        </w:rPr>
        <w:t xml:space="preserve">[ </w:t>
      </w:r>
      <w:proofErr w:type="spellStart"/>
      <w:r w:rsidRPr="00815C51">
        <w:rPr>
          <w:b/>
          <w:color w:val="FF0000"/>
          <w:lang w:val="en-US"/>
        </w:rPr>
        <w:t>inxSymb</w:t>
      </w:r>
      <w:proofErr w:type="spellEnd"/>
      <w:r w:rsidRPr="00815C51">
        <w:rPr>
          <w:b/>
          <w:color w:val="FF0000"/>
          <w:lang w:val="en-US"/>
        </w:rPr>
        <w:t xml:space="preserve"> ].</w:t>
      </w:r>
      <w:proofErr w:type="spellStart"/>
      <w:r w:rsidRPr="00815C51">
        <w:rPr>
          <w:b/>
          <w:color w:val="FF0000"/>
          <w:lang w:val="en-US"/>
        </w:rPr>
        <w:t>isInTable</w:t>
      </w:r>
      <w:proofErr w:type="spellEnd"/>
      <w:r w:rsidRPr="00815C51">
        <w:rPr>
          <w:color w:val="FF0000"/>
          <w:lang w:val="en-US"/>
        </w:rPr>
        <w:t xml:space="preserve"> </w:t>
      </w:r>
      <w:r w:rsidRPr="00815C51">
        <w:rPr>
          <w:lang w:val="en-US"/>
        </w:rPr>
        <w:t>))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</w:t>
      </w:r>
      <w:proofErr w:type="spellStart"/>
      <w:proofErr w:type="gramStart"/>
      <w:r w:rsidRPr="00815C51">
        <w:rPr>
          <w:lang w:val="en-US"/>
        </w:rPr>
        <w:t>vtSymbol</w:t>
      </w:r>
      <w:proofErr w:type="spellEnd"/>
      <w:r w:rsidRPr="00815C51">
        <w:rPr>
          <w:lang w:val="en-US"/>
        </w:rPr>
        <w:t>[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inxSymb</w:t>
      </w:r>
      <w:proofErr w:type="spellEnd"/>
      <w:r w:rsidRPr="00815C51">
        <w:rPr>
          <w:lang w:val="en-US"/>
        </w:rPr>
        <w:t xml:space="preserve"> ].</w:t>
      </w:r>
      <w:proofErr w:type="spellStart"/>
      <w:r w:rsidRPr="00815C51">
        <w:rPr>
          <w:lang w:val="en-US"/>
        </w:rPr>
        <w:t>isInTable</w:t>
      </w:r>
      <w:proofErr w:type="spellEnd"/>
      <w:r w:rsidRPr="00815C51">
        <w:rPr>
          <w:lang w:val="en-US"/>
        </w:rPr>
        <w:t xml:space="preserve"> = true ;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b/>
          <w:lang w:val="en-US"/>
        </w:rPr>
        <w:t xml:space="preserve">               </w:t>
      </w:r>
      <w:proofErr w:type="spellStart"/>
      <w:r w:rsidRPr="00815C51">
        <w:rPr>
          <w:b/>
          <w:color w:val="FF0000"/>
          <w:lang w:val="en-US"/>
        </w:rPr>
        <w:t>countInsertFalse</w:t>
      </w:r>
      <w:proofErr w:type="spellEnd"/>
      <w:r w:rsidRPr="00815C51">
        <w:rPr>
          <w:b/>
          <w:color w:val="FF0000"/>
          <w:lang w:val="en-US"/>
        </w:rPr>
        <w:t>+</w:t>
      </w:r>
      <w:proofErr w:type="gramStart"/>
      <w:r w:rsidRPr="00815C51">
        <w:rPr>
          <w:b/>
          <w:color w:val="FF0000"/>
          <w:lang w:val="en-US"/>
        </w:rPr>
        <w:t>+</w:t>
      </w:r>
      <w:r w:rsidRPr="00815C51">
        <w:rPr>
          <w:color w:val="FF0000"/>
          <w:lang w:val="en-US"/>
        </w:rPr>
        <w:t xml:space="preserve"> </w:t>
      </w:r>
      <w:r w:rsidRPr="00815C51">
        <w:rPr>
          <w:lang w:val="en-US"/>
        </w:rPr>
        <w:t>;</w:t>
      </w:r>
      <w:proofErr w:type="gramEnd"/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} else if </w:t>
      </w:r>
      <w:proofErr w:type="gramStart"/>
      <w:r w:rsidRPr="00815C51">
        <w:rPr>
          <w:lang w:val="en-US"/>
        </w:rPr>
        <w:t>( (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pRetSymbol</w:t>
      </w:r>
      <w:proofErr w:type="spellEnd"/>
      <w:r w:rsidRPr="00815C51">
        <w:rPr>
          <w:lang w:val="en-US"/>
        </w:rPr>
        <w:t xml:space="preserve"> != NULL )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      &amp;&amp; </w:t>
      </w:r>
      <w:proofErr w:type="gramStart"/>
      <w:r w:rsidRPr="00815C51">
        <w:rPr>
          <w:lang w:val="en-US"/>
        </w:rPr>
        <w:t xml:space="preserve">( </w:t>
      </w:r>
      <w:proofErr w:type="spellStart"/>
      <w:r w:rsidRPr="00815C51">
        <w:rPr>
          <w:lang w:val="en-US"/>
        </w:rPr>
        <w:t>vtSymbol</w:t>
      </w:r>
      <w:proofErr w:type="spellEnd"/>
      <w:proofErr w:type="gramEnd"/>
      <w:r w:rsidRPr="00815C51">
        <w:rPr>
          <w:lang w:val="en-US"/>
        </w:rPr>
        <w:t xml:space="preserve">[ </w:t>
      </w:r>
      <w:proofErr w:type="spellStart"/>
      <w:r w:rsidRPr="00815C51">
        <w:rPr>
          <w:lang w:val="en-US"/>
        </w:rPr>
        <w:t>inxSymb</w:t>
      </w:r>
      <w:proofErr w:type="spellEnd"/>
      <w:r w:rsidRPr="00815C51">
        <w:rPr>
          <w:lang w:val="en-US"/>
        </w:rPr>
        <w:t xml:space="preserve"> ].</w:t>
      </w:r>
      <w:proofErr w:type="spellStart"/>
      <w:r w:rsidRPr="00815C51">
        <w:rPr>
          <w:lang w:val="en-US"/>
        </w:rPr>
        <w:t>isInTable</w:t>
      </w:r>
      <w:proofErr w:type="spellEnd"/>
      <w:r w:rsidRPr="00815C51">
        <w:rPr>
          <w:lang w:val="en-US"/>
        </w:rPr>
        <w:t xml:space="preserve"> ))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</w:t>
      </w:r>
      <w:proofErr w:type="spellStart"/>
      <w:r w:rsidRPr="00815C51">
        <w:rPr>
          <w:b/>
          <w:color w:val="FF0000"/>
          <w:lang w:val="en-US"/>
        </w:rPr>
        <w:t>countInsertTrue</w:t>
      </w:r>
      <w:proofErr w:type="spellEnd"/>
      <w:r w:rsidRPr="00815C51">
        <w:rPr>
          <w:b/>
          <w:color w:val="FF0000"/>
          <w:lang w:val="en-US"/>
        </w:rPr>
        <w:t>+</w:t>
      </w:r>
      <w:proofErr w:type="gramStart"/>
      <w:r w:rsidRPr="00815C51">
        <w:rPr>
          <w:b/>
          <w:color w:val="FF0000"/>
          <w:lang w:val="en-US"/>
        </w:rPr>
        <w:t>+</w:t>
      </w:r>
      <w:r w:rsidRPr="00815C51">
        <w:rPr>
          <w:color w:val="FF0000"/>
          <w:lang w:val="en-US"/>
        </w:rPr>
        <w:t xml:space="preserve"> </w:t>
      </w:r>
      <w:r w:rsidRPr="00815C51">
        <w:rPr>
          <w:lang w:val="en-US"/>
        </w:rPr>
        <w:t>;</w:t>
      </w:r>
      <w:proofErr w:type="gramEnd"/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} else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</w:t>
      </w:r>
      <w:proofErr w:type="gramStart"/>
      <w:r w:rsidRPr="00815C51">
        <w:rPr>
          <w:lang w:val="en-US"/>
        </w:rPr>
        <w:t>if</w:t>
      </w:r>
      <w:proofErr w:type="gramEnd"/>
      <w:r w:rsidRPr="00815C51">
        <w:rPr>
          <w:lang w:val="en-US"/>
        </w:rPr>
        <w:t xml:space="preserve"> ( </w:t>
      </w:r>
      <w:proofErr w:type="spellStart"/>
      <w:r w:rsidRPr="00815C51">
        <w:rPr>
          <w:lang w:val="en-US"/>
        </w:rPr>
        <w:t>vtSymbol</w:t>
      </w:r>
      <w:proofErr w:type="spellEnd"/>
      <w:r w:rsidRPr="00815C51">
        <w:rPr>
          <w:lang w:val="en-US"/>
        </w:rPr>
        <w:t xml:space="preserve">[ </w:t>
      </w:r>
      <w:proofErr w:type="spellStart"/>
      <w:r w:rsidRPr="00815C51">
        <w:rPr>
          <w:lang w:val="en-US"/>
        </w:rPr>
        <w:t>inxSymb</w:t>
      </w:r>
      <w:proofErr w:type="spellEnd"/>
      <w:r w:rsidRPr="00815C51">
        <w:rPr>
          <w:lang w:val="en-US"/>
        </w:rPr>
        <w:t xml:space="preserve"> ].</w:t>
      </w:r>
      <w:proofErr w:type="spellStart"/>
      <w:r w:rsidRPr="00815C51">
        <w:rPr>
          <w:lang w:val="en-US"/>
        </w:rPr>
        <w:t>isInTable</w:t>
      </w:r>
      <w:proofErr w:type="spellEnd"/>
      <w:r w:rsidRPr="00815C51">
        <w:rPr>
          <w:lang w:val="en-US"/>
        </w:rPr>
        <w:t xml:space="preserve"> )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   </w:t>
      </w:r>
      <w:proofErr w:type="spellStart"/>
      <w:proofErr w:type="gramStart"/>
      <w:r w:rsidRPr="00815C51">
        <w:rPr>
          <w:lang w:val="en-US"/>
        </w:rPr>
        <w:t>sprintf</w:t>
      </w:r>
      <w:proofErr w:type="spellEnd"/>
      <w:r w:rsidRPr="00815C51">
        <w:rPr>
          <w:lang w:val="en-US"/>
        </w:rPr>
        <w:t>(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msg</w:t>
      </w:r>
      <w:proofErr w:type="spellEnd"/>
      <w:r w:rsidRPr="00815C51">
        <w:rPr>
          <w:lang w:val="en-US"/>
        </w:rPr>
        <w:t xml:space="preserve"> , "Incorrect insertion, &gt;%s&lt; was not in table." , </w:t>
      </w:r>
      <w:proofErr w:type="spellStart"/>
      <w:r w:rsidRPr="00815C51">
        <w:rPr>
          <w:lang w:val="en-US"/>
        </w:rPr>
        <w:t>pSym</w:t>
      </w:r>
      <w:proofErr w:type="spellEnd"/>
      <w:r w:rsidRPr="00815C51">
        <w:rPr>
          <w:lang w:val="en-US"/>
        </w:rPr>
        <w:t xml:space="preserve"> ) ;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} else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{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   </w:t>
      </w:r>
      <w:proofErr w:type="spellStart"/>
      <w:proofErr w:type="gramStart"/>
      <w:r w:rsidRPr="00815C51">
        <w:rPr>
          <w:lang w:val="en-US"/>
        </w:rPr>
        <w:t>sprintf</w:t>
      </w:r>
      <w:proofErr w:type="spellEnd"/>
      <w:r w:rsidRPr="00815C51">
        <w:rPr>
          <w:lang w:val="en-US"/>
        </w:rPr>
        <w:t>(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msg</w:t>
      </w:r>
      <w:proofErr w:type="spellEnd"/>
      <w:r w:rsidRPr="00815C51">
        <w:rPr>
          <w:lang w:val="en-US"/>
        </w:rPr>
        <w:t xml:space="preserve"> , "Incorrect insertion, &gt;%s&lt; is already in table." , </w:t>
      </w:r>
      <w:proofErr w:type="spellStart"/>
      <w:r w:rsidRPr="00815C51">
        <w:rPr>
          <w:lang w:val="en-US"/>
        </w:rPr>
        <w:t>pSym</w:t>
      </w:r>
      <w:proofErr w:type="spellEnd"/>
      <w:r w:rsidRPr="00815C51">
        <w:rPr>
          <w:lang w:val="en-US"/>
        </w:rPr>
        <w:t xml:space="preserve"> ) ;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} /* if */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</w:t>
      </w:r>
      <w:proofErr w:type="spellStart"/>
      <w:proofErr w:type="gramStart"/>
      <w:r w:rsidRPr="00815C51">
        <w:rPr>
          <w:lang w:val="en-US"/>
        </w:rPr>
        <w:t>pTester</w:t>
      </w:r>
      <w:proofErr w:type="spellEnd"/>
      <w:proofErr w:type="gramEnd"/>
      <w:r w:rsidRPr="00815C51">
        <w:rPr>
          <w:lang w:val="en-US"/>
        </w:rPr>
        <w:t>-&gt;</w:t>
      </w:r>
      <w:proofErr w:type="spellStart"/>
      <w:r w:rsidRPr="00815C51">
        <w:rPr>
          <w:lang w:val="en-US"/>
        </w:rPr>
        <w:t>DisplayErrorMsg</w:t>
      </w:r>
      <w:proofErr w:type="spellEnd"/>
      <w:r w:rsidRPr="00815C51">
        <w:rPr>
          <w:lang w:val="en-US"/>
        </w:rPr>
        <w:t xml:space="preserve">( </w:t>
      </w:r>
      <w:proofErr w:type="spellStart"/>
      <w:r w:rsidRPr="00815C51">
        <w:rPr>
          <w:lang w:val="en-US"/>
        </w:rPr>
        <w:t>msg</w:t>
      </w:r>
      <w:proofErr w:type="spellEnd"/>
      <w:r w:rsidRPr="00815C51">
        <w:rPr>
          <w:lang w:val="en-US"/>
        </w:rPr>
        <w:t xml:space="preserve"> ) ;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   </w:t>
      </w:r>
      <w:proofErr w:type="spellStart"/>
      <w:proofErr w:type="gramStart"/>
      <w:r w:rsidRPr="00815C51">
        <w:rPr>
          <w:lang w:val="en-US"/>
        </w:rPr>
        <w:t>countError</w:t>
      </w:r>
      <w:proofErr w:type="spellEnd"/>
      <w:proofErr w:type="gramEnd"/>
      <w:r w:rsidRPr="00815C51">
        <w:rPr>
          <w:lang w:val="en-US"/>
        </w:rPr>
        <w:t xml:space="preserve"> ++ ;</w:t>
      </w: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} /* if */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815C51" w:rsidRPr="00815C51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   </w:t>
      </w:r>
      <w:proofErr w:type="gramStart"/>
      <w:r w:rsidRPr="00815C51">
        <w:rPr>
          <w:lang w:val="en-US"/>
        </w:rPr>
        <w:t>delete</w:t>
      </w:r>
      <w:proofErr w:type="gramEnd"/>
      <w:r w:rsidRPr="00815C51">
        <w:rPr>
          <w:lang w:val="en-US"/>
        </w:rPr>
        <w:t xml:space="preserve"> </w:t>
      </w:r>
      <w:proofErr w:type="spellStart"/>
      <w:r w:rsidRPr="00815C51">
        <w:rPr>
          <w:lang w:val="en-US"/>
        </w:rPr>
        <w:t>pRetSymbol</w:t>
      </w:r>
      <w:proofErr w:type="spellEnd"/>
      <w:r w:rsidRPr="00815C51">
        <w:rPr>
          <w:lang w:val="en-US"/>
        </w:rPr>
        <w:t xml:space="preserve"> ;</w:t>
      </w:r>
    </w:p>
    <w:p w:rsidR="00815C51" w:rsidRPr="00815C51" w:rsidRDefault="00815C51" w:rsidP="00815C51">
      <w:pPr>
        <w:pStyle w:val="NoSpacing"/>
        <w:rPr>
          <w:lang w:val="en-US"/>
        </w:rPr>
      </w:pPr>
    </w:p>
    <w:p w:rsidR="0014257D" w:rsidRDefault="00815C51" w:rsidP="00815C51">
      <w:pPr>
        <w:pStyle w:val="NoSpacing"/>
        <w:rPr>
          <w:lang w:val="en-US"/>
        </w:rPr>
      </w:pPr>
      <w:r w:rsidRPr="00815C51">
        <w:rPr>
          <w:lang w:val="en-US"/>
        </w:rPr>
        <w:t xml:space="preserve">         } // end selection: Perform action insert</w:t>
      </w:r>
    </w:p>
    <w:p w:rsidR="005D7289" w:rsidRDefault="005D7289" w:rsidP="00815C51">
      <w:pPr>
        <w:pStyle w:val="NoSpacing"/>
        <w:rPr>
          <w:lang w:val="en-US"/>
        </w:rPr>
      </w:pPr>
    </w:p>
    <w:p w:rsidR="005D7289" w:rsidRPr="005D7289" w:rsidRDefault="005D7289" w:rsidP="00815C51">
      <w:pPr>
        <w:pStyle w:val="NoSpacing"/>
        <w:rPr>
          <w:rPrChange w:id="0" w:author="arndt" w:date="2016-12-14T13:37:00Z">
            <w:rPr>
              <w:lang w:val="en-US"/>
            </w:rPr>
          </w:rPrChange>
        </w:rPr>
      </w:pPr>
      <w:ins w:id="1" w:author="arndt" w:date="2016-12-14T13:37:00Z">
        <w:r w:rsidRPr="005D7289">
          <w:rPr>
            <w:rPrChange w:id="2" w:author="arndt" w:date="2016-12-14T13:37:00Z">
              <w:rPr>
                <w:lang w:val="en-US"/>
              </w:rPr>
            </w:rPrChange>
          </w:rPr>
          <w:lastRenderedPageBreak/>
          <w:t>Esse código é exatamente igual ao que existe em vers</w:t>
        </w:r>
        <w:r>
          <w:t xml:space="preserve">ões anteriores do Talisman. </w:t>
        </w:r>
      </w:ins>
      <w:ins w:id="3" w:author="arndt" w:date="2016-12-14T13:38:00Z">
        <w:r>
          <w:t>Ou sej</w:t>
        </w:r>
        <w:bookmarkStart w:id="4" w:name="_GoBack"/>
        <w:bookmarkEnd w:id="4"/>
        <w:r>
          <w:t xml:space="preserve">a, meramente copiaram da versão anterior. </w:t>
        </w:r>
      </w:ins>
    </w:p>
    <w:sectPr w:rsidR="005D7289" w:rsidRPr="005D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249"/>
    <w:multiLevelType w:val="singleLevel"/>
    <w:tmpl w:val="2F80BF04"/>
    <w:lvl w:ilvl="0">
      <w:start w:val="1"/>
      <w:numFmt w:val="decimal"/>
      <w:pStyle w:val="Itemnumerado"/>
      <w:lvlText w:val="%1."/>
      <w:lvlJc w:val="right"/>
      <w:pPr>
        <w:tabs>
          <w:tab w:val="num" w:pos="454"/>
        </w:tabs>
        <w:ind w:left="454" w:hanging="17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D"/>
    <w:rsid w:val="0014257D"/>
    <w:rsid w:val="005D7289"/>
    <w:rsid w:val="00815C51"/>
    <w:rsid w:val="00C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B6AB8-D90F-42ED-AC69-EB7A0F04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57D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eastAsia="pt-BR"/>
    </w:rPr>
  </w:style>
  <w:style w:type="character" w:customStyle="1" w:styleId="Textocodigo">
    <w:name w:val="Texto codigo"/>
    <w:rsid w:val="0014257D"/>
    <w:rPr>
      <w:rFonts w:ascii="Courier New" w:hAnsi="Courier New"/>
      <w:noProof/>
    </w:rPr>
  </w:style>
  <w:style w:type="paragraph" w:styleId="NoSpacing">
    <w:name w:val="No Spacing"/>
    <w:uiPriority w:val="1"/>
    <w:qFormat/>
    <w:rsid w:val="0014257D"/>
    <w:pPr>
      <w:spacing w:after="0" w:line="240" w:lineRule="auto"/>
    </w:pPr>
  </w:style>
  <w:style w:type="paragraph" w:customStyle="1" w:styleId="Itemnumerado">
    <w:name w:val="Item numerado"/>
    <w:basedOn w:val="Normal"/>
    <w:rsid w:val="00815C51"/>
    <w:pPr>
      <w:numPr>
        <w:numId w:val="1"/>
      </w:num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arndt</cp:lastModifiedBy>
  <cp:revision>3</cp:revision>
  <dcterms:created xsi:type="dcterms:W3CDTF">2016-12-12T23:09:00Z</dcterms:created>
  <dcterms:modified xsi:type="dcterms:W3CDTF">2016-12-14T16:41:00Z</dcterms:modified>
</cp:coreProperties>
</file>